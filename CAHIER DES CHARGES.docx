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du produit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PROJET “WIKI”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1. PRÉSENTATION GÉNÉRALE DU PROJET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1.1. Besoin et contexte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Problématique: </w:t>
      </w:r>
      <w:r w:rsidDel="00000000" w:rsidR="00000000" w:rsidRPr="00000000">
        <w:rPr>
          <w:rtl w:val="0"/>
        </w:rPr>
        <w:t xml:space="preserve">Le client cherche à rassembler les connaissances autour d’un sujet et les rendre accessibles à tous, tout en permettant à la communauté d’enrichir ces connaissances.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Réponse apportée: Nous leurs proposons donc un site web où des internautes pourront lire, saisir, commenter et/ou contribuer à des articles.  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1.2. Description du site web 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Dès sa première visite sur le site web “Wiki”, l’internaute pourra lancer une recherche d’articles à travers des mots clés. S’il souhaite être un membre actif, l’internaute pour pouvoir saisir, commenter et/ou contribuer à des articles, devra créer son espace personnel et ainsi devenir “utilisateur”. 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Toute inscription, post d’article, contribution, commentaire devra être soumise à la validation de l'administrateur du “Wiki”. 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1.3. Fonctionnalités principales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Lecteur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Accès à tous les articles validés et mis à disposition (recherche par mots clés).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Possibilité de créer un compte “utilisateur” rattaché à un profil (qu’il pourra choisir de rendre public ou non)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Utilisateur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Possibilité de se connecter grâce à son login/adresse email + mdp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Possibilité de se déconnecter (pour consulter le site en tant que simple lecteur)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Possibilité de supprimer son compte “utilisateur”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Possibilité de poster des articles (date, heure, auteur).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Possibilité de faire des commentaires à un article (date, heure, auteur).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Possibilité de faire des contributions (corrections / ajouts) à un article (date, heure, auteur).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Accès au profil personnel contenant : les statistiques sur les articles validés, le pourcentage de sa contribution au “Wiki”, le niveau de confidentialité (public ou privé) modifiable.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Administrateur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 Création du profil administrateur avec 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Accès à la liste des demandes (inscription, post d’article, contribution, </w:t>
      </w:r>
      <w:r w:rsidDel="00000000" w:rsidR="00000000" w:rsidRPr="00000000">
        <w:rPr>
          <w:rtl w:val="0"/>
        </w:rPr>
        <w:t xml:space="preserve">commentaire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à valider disposées dans des onglets différents ⇒ Systèmes de validation des demandes .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2. LES EXIGENCES FONCTIONNELLES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2.1. Front-Office </w:t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2.1.1 Page d’accueil </w:t>
      </w:r>
    </w:p>
    <w:p w:rsidR="00000000" w:rsidDel="00000000" w:rsidP="00000000" w:rsidRDefault="00000000" w:rsidRPr="00000000" w14:paraId="0000002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Une fois sur la page d'accueil, le visiteur du site aura les possibilités suivantes: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Recherche d’articles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Création / Accès espace personnel </w:t>
      </w:r>
    </w:p>
    <w:p w:rsidR="00000000" w:rsidDel="00000000" w:rsidP="00000000" w:rsidRDefault="00000000" w:rsidRPr="00000000" w14:paraId="0000002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2.1.2. Création espace personnel</w:t>
      </w:r>
    </w:p>
    <w:p w:rsidR="00000000" w:rsidDel="00000000" w:rsidP="00000000" w:rsidRDefault="00000000" w:rsidRPr="00000000" w14:paraId="0000003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Cette page donnera accès à un formulaire à remplir de création de compte. Afin de ne pas décourager les simples lecteurs de s’inscrire pour devenir “utilisateur”, ce formulaire demandera le strict minimum d’informations, à savoir: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prénom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nom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nom d’utilisateur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email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mot de passe</w:t>
      </w:r>
    </w:p>
    <w:p w:rsidR="00000000" w:rsidDel="00000000" w:rsidP="00000000" w:rsidRDefault="00000000" w:rsidRPr="00000000" w14:paraId="0000003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2.1.3. Espace personnel </w:t>
      </w:r>
    </w:p>
    <w:p w:rsidR="00000000" w:rsidDel="00000000" w:rsidP="00000000" w:rsidRDefault="00000000" w:rsidRPr="00000000" w14:paraId="0000003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Sur cette page, nous retrouverons plusieurs caractéristiques tels que 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Photo de profil / image par défaut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Prénom et nom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Demandes en attente (contribution, commentaires)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Statistiques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Lien de suppression de compte</w:t>
      </w:r>
    </w:p>
    <w:p w:rsidR="00000000" w:rsidDel="00000000" w:rsidP="00000000" w:rsidRDefault="00000000" w:rsidRPr="00000000" w14:paraId="0000004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2.2. Back-Office: Profil administrateur</w:t>
      </w:r>
    </w:p>
    <w:p w:rsidR="00000000" w:rsidDel="00000000" w:rsidP="00000000" w:rsidRDefault="00000000" w:rsidRPr="00000000" w14:paraId="0000004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Le profil de l’administrateur correspond à la page où l’administrateur aura accès dans des onglets différents à :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liste des dernières demandes d’inscription,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liste des dernières demandes de publication d’article,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both"/>
        <w:rPr>
          <w:del w:author="Pierre-Etienne LAGORCE" w:id="0" w:date="2018-10-20T23:20:51Z"/>
        </w:rPr>
      </w:pPr>
      <w:r w:rsidDel="00000000" w:rsidR="00000000" w:rsidRPr="00000000">
        <w:rPr>
          <w:rtl w:val="0"/>
        </w:rPr>
        <w:t xml:space="preserve">la liste des dernières demandes de contribution à des articles.</w:t>
      </w:r>
      <w:del w:author="Pierre-Etienne LAGORCE" w:id="0" w:date="2018-10-20T23:20:5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both"/>
        <w:rPr>
          <w:del w:author="Pierre-Etienne LAGORCE" w:id="0" w:date="2018-10-20T23:20:51Z"/>
          <w:rPrChange w:author="Pierre-Etienne LAGORCE" w:id="1" w:date="2018-10-20T23:20:51Z">
            <w:rPr/>
          </w:rPrChange>
        </w:rPr>
        <w:pPrChange w:author="Pierre-Etienne LAGORCE" w:id="0" w:date="2018-10-20T23:20:51Z">
          <w:pPr>
            <w:contextualSpacing w:val="0"/>
            <w:jc w:val="both"/>
          </w:pPr>
        </w:pPrChange>
      </w:pPr>
      <w:del w:author="Pierre-Etienne LAGORCE" w:id="0" w:date="2018-10-20T23:20:5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